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83" w:rsidRDefault="00786283" w:rsidP="00786283">
      <w:pPr>
        <w:rPr>
          <w:ins w:id="0" w:author="Nelson, Jessica A [AGRON]" w:date="2023-01-11T13:36:00Z"/>
        </w:rPr>
      </w:pPr>
      <w:ins w:id="1" w:author="Nelson, Jessica A [AGRON]" w:date="2023-01-11T13:36:00Z">
        <w:r>
          <w:t xml:space="preserve">Action item: </w:t>
        </w:r>
      </w:ins>
    </w:p>
    <w:p w:rsidR="00786283" w:rsidRDefault="00786283" w:rsidP="002E3598">
      <w:pPr>
        <w:pStyle w:val="ListParagraph"/>
        <w:numPr>
          <w:ilvl w:val="0"/>
          <w:numId w:val="2"/>
        </w:numPr>
        <w:rPr>
          <w:ins w:id="2" w:author="Nelson, Jessica A [AGRON]" w:date="2023-01-11T13:36:00Z"/>
        </w:rPr>
        <w:pPrChange w:id="3" w:author="Nelson, Jessica A [AGRON]" w:date="2023-01-12T10:09:00Z">
          <w:pPr/>
        </w:pPrChange>
      </w:pPr>
      <w:ins w:id="4" w:author="Nelson, Jessica A [AGRON]" w:date="2023-01-11T13:36:00Z">
        <w:r>
          <w:t>How does manure calculation work</w:t>
        </w:r>
      </w:ins>
      <w:ins w:id="5" w:author="Nelson, Jessica A [AGRON]" w:date="2023-01-11T13:38:00Z">
        <w:r>
          <w:t>? Dave &amp; Sarah -</w:t>
        </w:r>
      </w:ins>
    </w:p>
    <w:p w:rsidR="00786283" w:rsidRDefault="00786283" w:rsidP="002E3598">
      <w:pPr>
        <w:pStyle w:val="ListParagraph"/>
        <w:numPr>
          <w:ilvl w:val="0"/>
          <w:numId w:val="2"/>
        </w:numPr>
        <w:rPr>
          <w:ins w:id="6" w:author="Nelson, Jessica A [AGRON]" w:date="2023-01-11T14:29:00Z"/>
        </w:rPr>
        <w:pPrChange w:id="7" w:author="Nelson, Jessica A [AGRON]" w:date="2023-01-12T10:09:00Z">
          <w:pPr/>
        </w:pPrChange>
      </w:pPr>
      <w:ins w:id="8" w:author="Nelson, Jessica A [AGRON]" w:date="2023-01-11T13:36:00Z">
        <w:r>
          <w:t xml:space="preserve">Software engineer/specialist – how is it designed, packaged, and marketed? One thing that can do everything, or smaller tools? </w:t>
        </w:r>
      </w:ins>
    </w:p>
    <w:p w:rsidR="00E9603B" w:rsidRDefault="00E9603B" w:rsidP="002E3598">
      <w:pPr>
        <w:pStyle w:val="ListParagraph"/>
        <w:numPr>
          <w:ilvl w:val="0"/>
          <w:numId w:val="2"/>
        </w:numPr>
        <w:rPr>
          <w:ins w:id="9" w:author="Nelson, Jessica A [AGRON]" w:date="2023-01-12T10:09:00Z"/>
        </w:rPr>
        <w:pPrChange w:id="10" w:author="Nelson, Jessica A [AGRON]" w:date="2023-01-12T10:09:00Z">
          <w:pPr/>
        </w:pPrChange>
      </w:pPr>
      <w:ins w:id="11" w:author="Nelson, Jessica A [AGRON]" w:date="2023-01-11T14:29:00Z">
        <w:r>
          <w:t>Foll</w:t>
        </w:r>
      </w:ins>
      <w:ins w:id="12" w:author="Nelson, Jessica A [AGRON]" w:date="2023-01-11T14:30:00Z">
        <w:r>
          <w:t xml:space="preserve">ow up with Haleigh about </w:t>
        </w:r>
      </w:ins>
    </w:p>
    <w:p w:rsidR="002E3598" w:rsidRDefault="002E3598" w:rsidP="002E3598">
      <w:pPr>
        <w:pStyle w:val="ListParagraph"/>
        <w:numPr>
          <w:ilvl w:val="0"/>
          <w:numId w:val="2"/>
        </w:numPr>
        <w:rPr>
          <w:ins w:id="13" w:author="Nelson, Jessica A [AGRON]" w:date="2023-01-12T10:11:00Z"/>
        </w:rPr>
      </w:pPr>
      <w:ins w:id="14" w:author="Nelson, Jessica A [AGRON]" w:date="2023-01-12T10:09:00Z">
        <w:r>
          <w:t>Create generalized goal statements for the enhancements</w:t>
        </w:r>
      </w:ins>
    </w:p>
    <w:p w:rsidR="00C62DFC" w:rsidRDefault="00C62DFC" w:rsidP="00C62DFC">
      <w:pPr>
        <w:pStyle w:val="ListParagraph"/>
        <w:numPr>
          <w:ilvl w:val="1"/>
          <w:numId w:val="2"/>
        </w:numPr>
        <w:rPr>
          <w:ins w:id="15" w:author="Nelson, Jessica A [AGRON]" w:date="2023-01-12T10:11:00Z"/>
        </w:rPr>
      </w:pPr>
      <w:ins w:id="16" w:author="Nelson, Jessica A [AGRON]" w:date="2023-01-12T10:11:00Z">
        <w:r>
          <w:t xml:space="preserve">Continue to demystify ACPF and </w:t>
        </w:r>
        <w:proofErr w:type="spellStart"/>
        <w:r>
          <w:t>FiNRT</w:t>
        </w:r>
        <w:proofErr w:type="spellEnd"/>
      </w:ins>
    </w:p>
    <w:p w:rsidR="00C62DFC" w:rsidRDefault="00970BBA" w:rsidP="00970BBA">
      <w:pPr>
        <w:pStyle w:val="ListParagraph"/>
        <w:numPr>
          <w:ilvl w:val="0"/>
          <w:numId w:val="2"/>
        </w:numPr>
        <w:rPr>
          <w:ins w:id="17" w:author="Nelson, Jessica A [AGRON]" w:date="2023-01-12T10:39:00Z"/>
        </w:rPr>
      </w:pPr>
      <w:ins w:id="18" w:author="Nelson, Jessica A [AGRON]" w:date="2023-01-12T10:33:00Z">
        <w:r>
          <w:t>Read chapter in C document that Dave &amp; John co-authored (Lisa’s C team initiative)</w:t>
        </w:r>
      </w:ins>
    </w:p>
    <w:p w:rsidR="00970BBA" w:rsidRDefault="00970BBA" w:rsidP="00970BBA">
      <w:pPr>
        <w:pStyle w:val="ListParagraph"/>
        <w:numPr>
          <w:ilvl w:val="0"/>
          <w:numId w:val="2"/>
        </w:numPr>
        <w:rPr>
          <w:ins w:id="19" w:author="Nelson, Jessica A [AGRON]" w:date="2023-01-12T10:00:00Z"/>
        </w:rPr>
        <w:pPrChange w:id="20" w:author="Nelson, Jessica A [AGRON]" w:date="2023-01-12T10:33:00Z">
          <w:pPr/>
        </w:pPrChange>
      </w:pPr>
      <w:ins w:id="21" w:author="Nelson, Jessica A [AGRON]" w:date="2023-01-12T10:39:00Z">
        <w:r>
          <w:t>Set up a meeting to keep C + ACPF conversation alive (Dave, Emily, John, and Haleigh)</w:t>
        </w:r>
      </w:ins>
    </w:p>
    <w:p w:rsidR="002E3598" w:rsidRDefault="002E3598">
      <w:pPr>
        <w:rPr>
          <w:ins w:id="22" w:author="Nelson, Jessica A [AGRON]" w:date="2023-01-12T10:01:00Z"/>
        </w:rPr>
      </w:pPr>
      <w:ins w:id="23" w:author="Nelson, Jessica A [AGRON]" w:date="2023-01-12T10:01:00Z">
        <w:r>
          <w:t>Outcomes:</w:t>
        </w:r>
      </w:ins>
    </w:p>
    <w:p w:rsidR="002E3598" w:rsidRDefault="002E3598">
      <w:pPr>
        <w:rPr>
          <w:ins w:id="24" w:author="Nelson, Jessica A [AGRON]" w:date="2023-01-11T13:36:00Z"/>
        </w:rPr>
        <w:pPrChange w:id="25" w:author="Nelson, Jessica A [AGRON]" w:date="2023-01-11T13:36:00Z">
          <w:pPr>
            <w:ind w:left="720" w:hanging="360"/>
          </w:pPr>
        </w:pPrChange>
      </w:pPr>
    </w:p>
    <w:p w:rsidR="00946DD9" w:rsidRPr="005C1B9D" w:rsidRDefault="003521A5" w:rsidP="00D00EC5">
      <w:pPr>
        <w:pStyle w:val="ListParagraph"/>
        <w:numPr>
          <w:ilvl w:val="0"/>
          <w:numId w:val="1"/>
        </w:numPr>
        <w:rPr>
          <w:b/>
        </w:rPr>
      </w:pPr>
      <w:r w:rsidRPr="005C1B9D">
        <w:rPr>
          <w:b/>
        </w:rPr>
        <w:t xml:space="preserve">Existing </w:t>
      </w:r>
      <w:r w:rsidR="00D00EC5" w:rsidRPr="005C1B9D">
        <w:rPr>
          <w:b/>
        </w:rPr>
        <w:t>Ecosystem Service</w:t>
      </w:r>
      <w:r w:rsidRPr="005C1B9D">
        <w:rPr>
          <w:b/>
        </w:rPr>
        <w:t>s (nutrient, soil fertility/structure, wildlife, GHG, storage)</w:t>
      </w:r>
    </w:p>
    <w:p w:rsidR="00D00EC5" w:rsidRDefault="00D00EC5" w:rsidP="00D00EC5">
      <w:pPr>
        <w:pStyle w:val="ListParagraph"/>
        <w:numPr>
          <w:ilvl w:val="1"/>
          <w:numId w:val="1"/>
        </w:numPr>
      </w:pPr>
      <w:r>
        <w:t>Estimate Field Requirements (input)</w:t>
      </w:r>
    </w:p>
    <w:p w:rsidR="00D00EC5" w:rsidRDefault="00D00EC5" w:rsidP="00D00EC5">
      <w:pPr>
        <w:pStyle w:val="ListParagraph"/>
        <w:ind w:left="1440"/>
      </w:pPr>
      <w:r>
        <w:t>Optional: manure amendments, is the field coincident with feedlot? Type of manure?</w:t>
      </w:r>
    </w:p>
    <w:p w:rsidR="00D00EC5" w:rsidRDefault="00D00EC5" w:rsidP="00D00EC5">
      <w:pPr>
        <w:pStyle w:val="ListParagraph"/>
        <w:ind w:left="1440"/>
        <w:rPr>
          <w:ins w:id="26" w:author="Nelson, Jessica A [AGRON]" w:date="2023-01-11T13:34:00Z"/>
        </w:rPr>
      </w:pPr>
      <w:r>
        <w:t xml:space="preserve">Optional: manure </w:t>
      </w:r>
      <w:proofErr w:type="spellStart"/>
      <w:r>
        <w:t>supplyshed</w:t>
      </w:r>
      <w:proofErr w:type="spellEnd"/>
      <w:r>
        <w:t>, estimate land applied</w:t>
      </w:r>
    </w:p>
    <w:p w:rsidR="00786283" w:rsidRDefault="00786283" w:rsidP="00D00EC5">
      <w:pPr>
        <w:pStyle w:val="ListParagraph"/>
        <w:ind w:left="1440"/>
        <w:rPr>
          <w:ins w:id="27" w:author="Nelson, Jessica A [AGRON]" w:date="2023-01-11T13:38:00Z"/>
        </w:rPr>
      </w:pPr>
      <w:ins w:id="28" w:author="Nelson, Jessica A [AGRON]" w:date="2023-01-11T13:34:00Z">
        <w:r>
          <w:t>Would this (manure) be good as its own tool?</w:t>
        </w:r>
      </w:ins>
      <w:ins w:id="29" w:author="Nelson, Jessica A [AGRON]" w:date="2023-01-11T13:35:00Z">
        <w:r>
          <w:t xml:space="preserve"> Applications outside of </w:t>
        </w:r>
        <w:proofErr w:type="spellStart"/>
        <w:r>
          <w:t>FiNRT</w:t>
        </w:r>
        <w:proofErr w:type="spellEnd"/>
        <w:r>
          <w:t xml:space="preserve"> – </w:t>
        </w:r>
      </w:ins>
    </w:p>
    <w:p w:rsidR="00786283" w:rsidRDefault="00786283" w:rsidP="00D00EC5">
      <w:pPr>
        <w:pStyle w:val="ListParagraph"/>
        <w:ind w:left="1440"/>
        <w:rPr>
          <w:ins w:id="30" w:author="Nelson, Jessica A [AGRON]" w:date="2023-01-11T13:39:00Z"/>
        </w:rPr>
      </w:pPr>
      <w:ins w:id="31" w:author="Nelson, Jessica A [AGRON]" w:date="2023-01-11T13:39:00Z">
        <w:r>
          <w:t xml:space="preserve">User friendliness, decision support tools, how to manage, support, decision points, longevity, </w:t>
        </w:r>
      </w:ins>
    </w:p>
    <w:p w:rsidR="00786283" w:rsidRDefault="00786283" w:rsidP="00D00EC5">
      <w:pPr>
        <w:pStyle w:val="ListParagraph"/>
        <w:ind w:left="1440"/>
      </w:pPr>
      <w:ins w:id="32" w:author="Nelson, Jessica A [AGRON]" w:date="2023-01-11T13:39:00Z">
        <w:r>
          <w:t xml:space="preserve">How to </w:t>
        </w:r>
      </w:ins>
      <w:ins w:id="33" w:author="Nelson, Jessica A [AGRON]" w:date="2023-01-11T13:40:00Z">
        <w:r>
          <w:t xml:space="preserve">involve users and trainers in the tool development process. </w:t>
        </w:r>
      </w:ins>
      <w:ins w:id="34" w:author="Nelson, Jessica A [AGRON]" w:date="2023-01-11T13:41:00Z">
        <w:r>
          <w:t>“</w:t>
        </w:r>
      </w:ins>
      <w:ins w:id="35" w:author="Nelson, Jessica A [AGRON]" w:date="2023-01-11T13:40:00Z">
        <w:r>
          <w:t>User-centered decision support design</w:t>
        </w:r>
      </w:ins>
      <w:ins w:id="36" w:author="Nelson, Jessica A [AGRON]" w:date="2023-01-11T13:41:00Z">
        <w:r>
          <w:t>” – John has some papers on this</w:t>
        </w:r>
      </w:ins>
    </w:p>
    <w:p w:rsidR="00D00EC5" w:rsidRDefault="00D00EC5" w:rsidP="00D00EC5">
      <w:pPr>
        <w:pStyle w:val="ListParagraph"/>
        <w:ind w:left="1440"/>
        <w:rPr>
          <w:ins w:id="37" w:author="Nelson, Jessica A [AGRON]" w:date="2023-01-11T13:50:00Z"/>
        </w:rPr>
      </w:pPr>
      <w:r>
        <w:t>Optional: fuel costs</w:t>
      </w:r>
    </w:p>
    <w:p w:rsidR="007105BF" w:rsidRDefault="007105BF" w:rsidP="00D00EC5">
      <w:pPr>
        <w:pStyle w:val="ListParagraph"/>
        <w:ind w:left="1440"/>
        <w:rPr>
          <w:ins w:id="38" w:author="Nelson, Jessica A [AGRON]" w:date="2023-01-11T13:53:00Z"/>
        </w:rPr>
      </w:pPr>
      <w:ins w:id="39" w:author="Nelson, Jessica A [AGRON]" w:date="2023-01-11T13:50:00Z">
        <w:r>
          <w:t>Could create a production tool to estimate costs</w:t>
        </w:r>
      </w:ins>
    </w:p>
    <w:p w:rsidR="007105BF" w:rsidRDefault="007105BF" w:rsidP="00D00EC5">
      <w:pPr>
        <w:pStyle w:val="ListParagraph"/>
        <w:ind w:left="1440"/>
        <w:rPr>
          <w:ins w:id="40" w:author="Nelson, Jessica A [AGRON]" w:date="2023-01-11T13:55:00Z"/>
        </w:rPr>
      </w:pPr>
      <w:ins w:id="41" w:author="Nelson, Jessica A [AGRON]" w:date="2023-01-11T13:53:00Z">
        <w:r>
          <w:t xml:space="preserve">Looking at biofuel systems – variable yields, biomass product and costs to get it there; transportation and handling and storage (potential question: </w:t>
        </w:r>
      </w:ins>
      <w:ins w:id="42" w:author="Nelson, Jessica A [AGRON]" w:date="2023-01-11T13:54:00Z">
        <w:r>
          <w:t xml:space="preserve">is 10 </w:t>
        </w:r>
        <w:proofErr w:type="gramStart"/>
        <w:r>
          <w:t>mile</w:t>
        </w:r>
        <w:proofErr w:type="gramEnd"/>
        <w:r>
          <w:t xml:space="preserve"> OK </w:t>
        </w:r>
        <w:proofErr w:type="spellStart"/>
        <w:r>
          <w:t>supplyshed</w:t>
        </w:r>
        <w:proofErr w:type="spellEnd"/>
        <w:r>
          <w:t>? Where is centralized storage? Do we need it?)</w:t>
        </w:r>
      </w:ins>
    </w:p>
    <w:p w:rsidR="009E2757" w:rsidRDefault="009E2757" w:rsidP="00D00EC5">
      <w:pPr>
        <w:pStyle w:val="ListParagraph"/>
        <w:ind w:left="1440"/>
        <w:rPr>
          <w:ins w:id="43" w:author="Nelson, Jessica A [AGRON]" w:date="2023-01-11T14:27:00Z"/>
        </w:rPr>
      </w:pPr>
      <w:ins w:id="44" w:author="Nelson, Jessica A [AGRON]" w:date="2023-01-11T13:55:00Z">
        <w:r>
          <w:t>*Bill is working on an “impact analysis” with jobs, incomes and multiplier effects (Dave Swenson’s tasks)</w:t>
        </w:r>
      </w:ins>
      <w:ins w:id="45" w:author="Nelson, Jessica A [AGRON]" w:date="2023-01-11T13:57:00Z">
        <w:r>
          <w:t xml:space="preserve">. “Production </w:t>
        </w:r>
        <w:proofErr w:type="gramStart"/>
        <w:r>
          <w:t>function”…</w:t>
        </w:r>
        <w:proofErr w:type="spellStart"/>
        <w:proofErr w:type="gramEnd"/>
        <w:r>
          <w:t>IMPlan</w:t>
        </w:r>
        <w:proofErr w:type="spellEnd"/>
        <w:r>
          <w:t xml:space="preserve"> to calcu</w:t>
        </w:r>
      </w:ins>
      <w:ins w:id="46" w:author="Nelson, Jessica A [AGRON]" w:date="2023-01-11T13:58:00Z">
        <w:r>
          <w:t xml:space="preserve">late this production function and ripple effects in economy. </w:t>
        </w:r>
      </w:ins>
      <w:ins w:id="47" w:author="Nelson, Jessica A [AGRON]" w:date="2023-01-11T14:02:00Z">
        <w:r>
          <w:t xml:space="preserve">We feed into it via enterprise budgets for new/interest cropping systems. </w:t>
        </w:r>
      </w:ins>
      <w:ins w:id="48" w:author="Nelson, Jessica A [AGRON]" w:date="2023-01-11T14:03:00Z">
        <w:r>
          <w:t xml:space="preserve">Potentially modeling our scenarios + others – WQ emphasis scenario, wildlife </w:t>
        </w:r>
      </w:ins>
      <w:ins w:id="49" w:author="Nelson, Jessica A [AGRON]" w:date="2023-01-11T14:04:00Z">
        <w:r>
          <w:t xml:space="preserve">habitat </w:t>
        </w:r>
        <w:proofErr w:type="gramStart"/>
        <w:r>
          <w:t>scenario</w:t>
        </w:r>
      </w:ins>
      <w:ins w:id="50" w:author="Nelson, Jessica A [AGRON]" w:date="2023-01-11T14:05:00Z">
        <w:r w:rsidR="00EE7DE3">
          <w:t xml:space="preserve">, </w:t>
        </w:r>
      </w:ins>
      <w:ins w:id="51" w:author="Nelson, Jessica A [AGRON]" w:date="2023-01-11T14:06:00Z">
        <w:r w:rsidR="00EE7DE3">
          <w:t xml:space="preserve">  </w:t>
        </w:r>
        <w:proofErr w:type="gramEnd"/>
        <w:r w:rsidR="00EE7DE3">
          <w:t xml:space="preserve"> </w:t>
        </w:r>
      </w:ins>
      <w:ins w:id="52" w:author="Nelson, Jessica A [AGRON]" w:date="2023-01-11T14:16:00Z">
        <w:r w:rsidR="00302A7F">
          <w:t xml:space="preserve"> </w:t>
        </w:r>
      </w:ins>
      <w:ins w:id="53" w:author="Nelson, Jessica A [AGRON]" w:date="2023-01-11T14:05:00Z">
        <w:r w:rsidR="00EE7DE3">
          <w:t>IA NRS scenario</w:t>
        </w:r>
      </w:ins>
    </w:p>
    <w:p w:rsidR="00E9603B" w:rsidRDefault="00E9603B" w:rsidP="00D00EC5">
      <w:pPr>
        <w:pStyle w:val="ListParagraph"/>
        <w:ind w:left="1440"/>
      </w:pPr>
      <w:ins w:id="54" w:author="Nelson, Jessica A [AGRON]" w:date="2023-01-11T14:27:00Z">
        <w:r>
          <w:t>Haleigh was talking to a prof about fuel costs and modeling this</w:t>
        </w:r>
      </w:ins>
      <w:ins w:id="55" w:author="Nelson, Jessica A [AGRON]" w:date="2023-01-11T14:28:00Z">
        <w:r>
          <w:t>; works at the field-scale; tool to help you find the most efficient way to farm a field; how does this vary for a crop system – perennial, annual, etc.</w:t>
        </w:r>
      </w:ins>
      <w:ins w:id="56" w:author="Nelson, Jessica A [AGRON]" w:date="2023-01-11T14:29:00Z">
        <w:r>
          <w:t xml:space="preserve"> What are his inputs? Machine learning opportunity?</w:t>
        </w:r>
      </w:ins>
      <w:ins w:id="57" w:author="Nelson, Jessica A [AGRON]" w:date="2023-01-11T14:30:00Z">
        <w:r>
          <w:t xml:space="preserve"> Talk to prof and Jarad about this</w:t>
        </w:r>
      </w:ins>
    </w:p>
    <w:p w:rsidR="00D00EC5" w:rsidRDefault="00D00EC5" w:rsidP="00D00EC5">
      <w:pPr>
        <w:pStyle w:val="ListParagraph"/>
        <w:ind w:left="1440"/>
        <w:rPr>
          <w:ins w:id="58" w:author="Nelson, Jessica A [AGRON]" w:date="2023-01-11T14:18:00Z"/>
        </w:rPr>
      </w:pPr>
      <w:r>
        <w:t xml:space="preserve">Optional: Annual water consumption – livestock, traditional farming, corn, soybean, </w:t>
      </w:r>
      <w:r w:rsidR="003521A5">
        <w:t>wheat…crop planted and ET rates when cash crop is planted dictates some of the potential conservation practices</w:t>
      </w:r>
    </w:p>
    <w:p w:rsidR="00302A7F" w:rsidRDefault="00302A7F" w:rsidP="00D00EC5">
      <w:pPr>
        <w:pStyle w:val="ListParagraph"/>
        <w:ind w:left="1440"/>
      </w:pPr>
      <w:ins w:id="59" w:author="Nelson, Jessica A [AGRON]" w:date="2023-01-11T14:18:00Z">
        <w:r>
          <w:t>John has a paper on cover crops and water quantity</w:t>
        </w:r>
      </w:ins>
    </w:p>
    <w:p w:rsidR="003521A5" w:rsidRDefault="003521A5" w:rsidP="003521A5">
      <w:pPr>
        <w:pStyle w:val="ListParagraph"/>
        <w:ind w:left="1440"/>
      </w:pPr>
      <w:r>
        <w:t>Potential input layers: feedlots, roads, land use, fuel costs</w:t>
      </w:r>
      <w:ins w:id="60" w:author="Nelson, Jessica A [AGRON]" w:date="2023-01-11T14:25:00Z">
        <w:r w:rsidR="00E9603B">
          <w:t xml:space="preserve"> (fuels costs inherent in perennial practices, </w:t>
        </w:r>
      </w:ins>
      <w:ins w:id="61" w:author="Nelson, Jessica A [AGRON]" w:date="2023-01-11T14:26:00Z">
        <w:r w:rsidR="00E9603B">
          <w:t xml:space="preserve">indirect fuel costs and cash crop fuel costs, </w:t>
        </w:r>
      </w:ins>
      <w:ins w:id="62" w:author="Nelson, Jessica A [AGRON]" w:date="2023-01-11T14:25:00Z">
        <w:r w:rsidR="00E9603B">
          <w:t>additional fuel costs part of biomass transportation</w:t>
        </w:r>
      </w:ins>
      <w:ins w:id="63" w:author="Nelson, Jessica A [AGRON]" w:date="2023-01-11T14:26:00Z">
        <w:r w:rsidR="00E9603B">
          <w:t>)</w:t>
        </w:r>
      </w:ins>
      <w:r>
        <w:t>, nutrients, existing wildlife habitat available in watershed (WMA, CP, easements, etc.), slope, field boundaries.</w:t>
      </w:r>
    </w:p>
    <w:p w:rsidR="003521A5" w:rsidRDefault="003521A5" w:rsidP="003521A5">
      <w:pPr>
        <w:pStyle w:val="ListParagraph"/>
        <w:numPr>
          <w:ilvl w:val="1"/>
          <w:numId w:val="1"/>
        </w:numPr>
      </w:pPr>
      <w:r>
        <w:lastRenderedPageBreak/>
        <w:t>Estimate field outputs</w:t>
      </w:r>
    </w:p>
    <w:p w:rsidR="003521A5" w:rsidRDefault="003521A5" w:rsidP="003521A5">
      <w:pPr>
        <w:pStyle w:val="ListParagraph"/>
        <w:ind w:left="1440"/>
        <w:rPr>
          <w:ins w:id="64" w:author="Nelson, Jessica A [AGRON]" w:date="2023-01-12T10:16:00Z"/>
        </w:rPr>
      </w:pPr>
      <w:r>
        <w:t>N – loading/runoff, stored in the field potential</w:t>
      </w:r>
    </w:p>
    <w:p w:rsidR="00C62DFC" w:rsidRDefault="00C62DFC" w:rsidP="003521A5">
      <w:pPr>
        <w:pStyle w:val="ListParagraph"/>
        <w:ind w:left="1440"/>
      </w:pPr>
      <w:ins w:id="65" w:author="Nelson, Jessica A [AGRON]" w:date="2023-01-12T10:16:00Z">
        <w:r>
          <w:tab/>
        </w:r>
      </w:ins>
      <w:ins w:id="66" w:author="Nelson, Jessica A [AGRON]" w:date="2023-01-12T10:17:00Z">
        <w:r>
          <w:t xml:space="preserve">Nutrient credit – baseline conditions could be on the lit review of nutrient credit going into spring based on rotation and tillage. </w:t>
        </w:r>
      </w:ins>
    </w:p>
    <w:p w:rsidR="003521A5" w:rsidRDefault="003521A5" w:rsidP="003521A5">
      <w:pPr>
        <w:pStyle w:val="ListParagraph"/>
        <w:ind w:left="1440"/>
      </w:pPr>
      <w:r>
        <w:t>P – loading/runoff, stored in the field potential</w:t>
      </w:r>
    </w:p>
    <w:p w:rsidR="003521A5" w:rsidRDefault="003521A5" w:rsidP="003521A5">
      <w:pPr>
        <w:pStyle w:val="ListParagraph"/>
        <w:ind w:left="1440"/>
      </w:pPr>
      <w:r>
        <w:t>Sediment (erosion rate or sediment load) – surface parameters</w:t>
      </w:r>
    </w:p>
    <w:p w:rsidR="003521A5" w:rsidRDefault="003521A5" w:rsidP="003521A5">
      <w:pPr>
        <w:pStyle w:val="ListParagraph"/>
        <w:ind w:left="1440"/>
        <w:rPr>
          <w:ins w:id="67" w:author="Nelson, Jessica A [AGRON]" w:date="2023-01-12T10:25:00Z"/>
        </w:rPr>
      </w:pPr>
      <w:r>
        <w:t>Carbon (bank and outputs)</w:t>
      </w:r>
    </w:p>
    <w:p w:rsidR="00EC7102" w:rsidRDefault="00EC7102" w:rsidP="003521A5">
      <w:pPr>
        <w:pStyle w:val="ListParagraph"/>
        <w:ind w:left="1440"/>
        <w:rPr>
          <w:ins w:id="68" w:author="Nelson, Jessica A [AGRON]" w:date="2023-01-12T10:25:00Z"/>
        </w:rPr>
      </w:pPr>
      <w:ins w:id="69" w:author="Nelson, Jessica A [AGRON]" w:date="2023-01-12T10:25:00Z">
        <w:r>
          <w:tab/>
          <w:t>Richard is working on this with APSIM aggregated fields to watershed-scale</w:t>
        </w:r>
      </w:ins>
    </w:p>
    <w:p w:rsidR="00EC7102" w:rsidRDefault="00EC7102" w:rsidP="00EC7102">
      <w:pPr>
        <w:pStyle w:val="ListParagraph"/>
        <w:ind w:left="1440"/>
        <w:rPr>
          <w:ins w:id="70" w:author="Nelson, Jessica A [AGRON]" w:date="2023-01-12T10:28:00Z"/>
        </w:rPr>
      </w:pPr>
      <w:ins w:id="71" w:author="Nelson, Jessica A [AGRON]" w:date="2023-01-12T10:25:00Z">
        <w:r>
          <w:tab/>
          <w:t>Sebastian taking the field measurements for SOC (Fernando)</w:t>
        </w:r>
      </w:ins>
    </w:p>
    <w:p w:rsidR="00EC7102" w:rsidRDefault="00EC7102" w:rsidP="00EC7102">
      <w:pPr>
        <w:pStyle w:val="ListParagraph"/>
        <w:ind w:left="1440"/>
        <w:rPr>
          <w:ins w:id="72" w:author="Nelson, Jessica A [AGRON]" w:date="2023-01-12T10:30:00Z"/>
        </w:rPr>
      </w:pPr>
      <w:ins w:id="73" w:author="Nelson, Jessica A [AGRON]" w:date="2023-01-12T10:28:00Z">
        <w:r>
          <w:tab/>
          <w:t>COMET – current data source for C</w:t>
        </w:r>
      </w:ins>
    </w:p>
    <w:p w:rsidR="00EC7102" w:rsidRDefault="00970BBA" w:rsidP="00970BBA">
      <w:pPr>
        <w:pStyle w:val="ListParagraph"/>
        <w:ind w:left="2160"/>
        <w:rPr>
          <w:ins w:id="74" w:author="Nelson, Jessica A [AGRON]" w:date="2023-01-12T10:31:00Z"/>
        </w:rPr>
      </w:pPr>
      <w:ins w:id="75" w:author="Nelson, Jessica A [AGRON]" w:date="2023-01-12T10:30:00Z">
        <w:r>
          <w:t>T</w:t>
        </w:r>
        <w:r w:rsidR="00EC7102">
          <w:t>his research will be farmed out to other research teams, opportunities to collaborate/cross pollinate</w:t>
        </w:r>
      </w:ins>
    </w:p>
    <w:p w:rsidR="00970BBA" w:rsidRDefault="00970BBA" w:rsidP="00970BBA">
      <w:pPr>
        <w:pStyle w:val="ListParagraph"/>
        <w:ind w:left="2160"/>
        <w:rPr>
          <w:ins w:id="76" w:author="Nelson, Jessica A [AGRON]" w:date="2023-01-12T10:26:00Z"/>
        </w:rPr>
        <w:pPrChange w:id="77" w:author="Nelson, Jessica A [AGRON]" w:date="2023-01-12T10:30:00Z">
          <w:pPr>
            <w:pStyle w:val="ListParagraph"/>
            <w:ind w:left="1440"/>
          </w:pPr>
        </w:pPrChange>
      </w:pPr>
      <w:ins w:id="78" w:author="Nelson, Jessica A [AGRON]" w:date="2023-01-12T10:31:00Z">
        <w:r>
          <w:t>Lisa convened C team</w:t>
        </w:r>
      </w:ins>
      <w:ins w:id="79" w:author="Nelson, Jessica A [AGRON]" w:date="2023-01-12T10:32:00Z">
        <w:r>
          <w:t xml:space="preserve"> and output was large document</w:t>
        </w:r>
      </w:ins>
      <w:ins w:id="80" w:author="Nelson, Jessica A [AGRON]" w:date="2023-01-12T10:33:00Z">
        <w:r>
          <w:t>…</w:t>
        </w:r>
      </w:ins>
      <w:ins w:id="81" w:author="Nelson, Jessica A [AGRON]" w:date="2023-01-12T10:35:00Z">
        <w:r>
          <w:t xml:space="preserve">rules for where conservation practices should go based on resource concern. What are the rules for C management? This is a co-product </w:t>
        </w:r>
      </w:ins>
      <w:ins w:id="82" w:author="Nelson, Jessica A [AGRON]" w:date="2023-01-12T10:36:00Z">
        <w:r>
          <w:t xml:space="preserve">of other conservation practices. Dave &amp; Emily looking at what data layers can be used. </w:t>
        </w:r>
      </w:ins>
    </w:p>
    <w:p w:rsidR="00EC7102" w:rsidRDefault="00EC7102" w:rsidP="00EC7102">
      <w:pPr>
        <w:pStyle w:val="ListParagraph"/>
        <w:ind w:left="1440"/>
        <w:rPr>
          <w:ins w:id="83" w:author="Nelson, Jessica A [AGRON]" w:date="2023-01-12T10:26:00Z"/>
        </w:rPr>
      </w:pPr>
      <w:ins w:id="84" w:author="Nelson, Jessica A [AGRON]" w:date="2023-01-12T10:26:00Z">
        <w:r>
          <w:t xml:space="preserve">Yield </w:t>
        </w:r>
      </w:ins>
      <w:ins w:id="85" w:author="Nelson, Jessica A [AGRON]" w:date="2023-01-12T10:30:00Z">
        <w:r>
          <w:t>expectations</w:t>
        </w:r>
      </w:ins>
    </w:p>
    <w:p w:rsidR="00EC7102" w:rsidRDefault="00EC7102" w:rsidP="00EC7102">
      <w:pPr>
        <w:pStyle w:val="ListParagraph"/>
        <w:ind w:left="1440"/>
      </w:pPr>
      <w:ins w:id="86" w:author="Nelson, Jessica A [AGRON]" w:date="2023-01-12T10:26:00Z">
        <w:r>
          <w:tab/>
          <w:t>Matt N. is working on yield variability across the different feedstock systems</w:t>
        </w:r>
      </w:ins>
    </w:p>
    <w:p w:rsidR="003521A5" w:rsidRDefault="003521A5" w:rsidP="003521A5">
      <w:pPr>
        <w:pStyle w:val="ListParagraph"/>
        <w:ind w:left="1440"/>
      </w:pPr>
      <w:r>
        <w:t>Water storage (volume of storage currently accessible) – soil provide, impoundments, seasonality, when will you get the most runoff?</w:t>
      </w:r>
    </w:p>
    <w:p w:rsidR="003521A5" w:rsidRDefault="003521A5" w:rsidP="003521A5">
      <w:pPr>
        <w:pStyle w:val="ListParagraph"/>
        <w:ind w:left="1440"/>
      </w:pPr>
      <w:r>
        <w:t xml:space="preserve">Existing conservation practices – query of BMP </w:t>
      </w:r>
      <w:proofErr w:type="spellStart"/>
      <w:r>
        <w:t>sitings</w:t>
      </w:r>
      <w:proofErr w:type="spellEnd"/>
      <w:r>
        <w:t xml:space="preserve"> that already exist?</w:t>
      </w:r>
    </w:p>
    <w:p w:rsidR="004C144D" w:rsidRDefault="003521A5" w:rsidP="004C144D">
      <w:pPr>
        <w:pStyle w:val="ListParagraph"/>
        <w:numPr>
          <w:ilvl w:val="1"/>
          <w:numId w:val="1"/>
        </w:numPr>
        <w:rPr>
          <w:ins w:id="87" w:author="Nelson, Jessica A [AGRON]" w:date="2023-01-12T10:44:00Z"/>
        </w:rPr>
      </w:pPr>
      <w:r>
        <w:t>Existing wildlife habitat (riparian area)</w:t>
      </w:r>
    </w:p>
    <w:p w:rsidR="004C144D" w:rsidRDefault="004C144D" w:rsidP="004C144D">
      <w:pPr>
        <w:pStyle w:val="ListParagraph"/>
        <w:ind w:left="1440"/>
        <w:rPr>
          <w:ins w:id="88" w:author="Nelson, Jessica A [AGRON]" w:date="2023-01-12T10:45:00Z"/>
        </w:rPr>
      </w:pPr>
      <w:ins w:id="89" w:author="Nelson, Jessica A [AGRON]" w:date="2023-01-12T10:44:00Z">
        <w:r>
          <w:t>M</w:t>
        </w:r>
      </w:ins>
      <w:ins w:id="90" w:author="Nelson, Jessica A [AGRON]" w:date="2023-01-12T10:45:00Z">
        <w:r>
          <w:t xml:space="preserve">ostly qualitative at this point. </w:t>
        </w:r>
      </w:ins>
    </w:p>
    <w:p w:rsidR="004C144D" w:rsidRDefault="004C144D" w:rsidP="004C144D">
      <w:pPr>
        <w:pStyle w:val="ListParagraph"/>
        <w:ind w:left="1440"/>
        <w:rPr>
          <w:ins w:id="91" w:author="Nelson, Jessica A [AGRON]" w:date="2023-01-12T10:50:00Z"/>
        </w:rPr>
      </w:pPr>
      <w:ins w:id="92" w:author="Nelson, Jessica A [AGRON]" w:date="2023-01-12T10:45:00Z">
        <w:r>
          <w:t xml:space="preserve">PEWI is a potential route. Has a biodiversity index (need to </w:t>
        </w:r>
      </w:ins>
      <w:ins w:id="93" w:author="Nelson, Jessica A [AGRON]" w:date="2023-01-12T10:46:00Z">
        <w:r>
          <w:t>figure out how it works), function of the total diversity of land covers, size of individual patches, proximity of patches, and deliberate connectivity (corridors?</w:t>
        </w:r>
      </w:ins>
      <w:ins w:id="94" w:author="Nelson, Jessica A [AGRON]" w:date="2023-01-12T10:47:00Z">
        <w:r>
          <w:t xml:space="preserve"> Move across the landscape with cover)</w:t>
        </w:r>
      </w:ins>
      <w:ins w:id="95" w:author="Nelson, Jessica A [AGRON]" w:date="2023-01-12T10:48:00Z">
        <w:r>
          <w:t xml:space="preserve">. Game habitat index as well. Carrie has good documentation for sections of </w:t>
        </w:r>
      </w:ins>
      <w:ins w:id="96" w:author="Nelson, Jessica A [AGRON]" w:date="2023-01-12T10:49:00Z">
        <w:r>
          <w:t>explaining</w:t>
        </w:r>
      </w:ins>
      <w:ins w:id="97" w:author="Nelson, Jessica A [AGRON]" w:date="2023-01-12T10:48:00Z">
        <w:r>
          <w:t xml:space="preserve"> PEWI under-the</w:t>
        </w:r>
      </w:ins>
      <w:ins w:id="98" w:author="Nelson, Jessica A [AGRON]" w:date="2023-01-12T10:49:00Z">
        <w:r>
          <w:t xml:space="preserve">-hood. </w:t>
        </w:r>
      </w:ins>
      <w:ins w:id="99" w:author="Nelson, Jessica A [AGRON]" w:date="2023-01-12T10:50:00Z">
        <w:r>
          <w:t>Research in riparian buffer zones has a lot of good data.</w:t>
        </w:r>
      </w:ins>
    </w:p>
    <w:p w:rsidR="004C144D" w:rsidRDefault="004C144D" w:rsidP="004C144D">
      <w:pPr>
        <w:pStyle w:val="ListParagraph"/>
        <w:ind w:left="1440"/>
        <w:rPr>
          <w:ins w:id="100" w:author="Nelson, Jessica A [AGRON]" w:date="2023-01-12T10:54:00Z"/>
        </w:rPr>
      </w:pPr>
      <w:ins w:id="101" w:author="Nelson, Jessica A [AGRON]" w:date="2023-01-12T10:50:00Z">
        <w:r>
          <w:t xml:space="preserve">Pollinator forage indices. MSU Dub Landis (s/p?). </w:t>
        </w:r>
        <w:r w:rsidR="000C7056">
          <w:t>Determine where the good pollinator locations, proximity</w:t>
        </w:r>
      </w:ins>
      <w:ins w:id="102" w:author="Nelson, Jessica A [AGRON]" w:date="2023-01-12T10:51:00Z">
        <w:r w:rsidR="000C7056">
          <w:t xml:space="preserve"> to hives, size, </w:t>
        </w:r>
      </w:ins>
    </w:p>
    <w:p w:rsidR="000C7056" w:rsidRDefault="000C7056" w:rsidP="004C144D">
      <w:pPr>
        <w:pStyle w:val="ListParagraph"/>
        <w:ind w:left="1440"/>
        <w:rPr>
          <w:ins w:id="103" w:author="Nelson, Jessica A [AGRON]" w:date="2023-01-12T10:55:00Z"/>
        </w:rPr>
      </w:pPr>
      <w:ins w:id="104" w:author="Nelson, Jessica A [AGRON]" w:date="2023-01-12T10:54:00Z">
        <w:r>
          <w:t>What spe</w:t>
        </w:r>
      </w:ins>
      <w:ins w:id="105" w:author="Nelson, Jessica A [AGRON]" w:date="2023-01-12T10:55:00Z">
        <w:r>
          <w:t>cies are taken into consideration? Indicator species and what are they proxy for?</w:t>
        </w:r>
      </w:ins>
    </w:p>
    <w:p w:rsidR="000C7056" w:rsidRDefault="000C7056" w:rsidP="004C144D">
      <w:pPr>
        <w:pStyle w:val="ListParagraph"/>
        <w:ind w:left="1440"/>
        <w:rPr>
          <w:ins w:id="106" w:author="Nelson, Jessica A [AGRON]" w:date="2023-01-12T10:56:00Z"/>
        </w:rPr>
      </w:pPr>
      <w:ins w:id="107" w:author="Nelson, Jessica A [AGRON]" w:date="2023-01-12T10:55:00Z">
        <w:r>
          <w:t>Stream ecology</w:t>
        </w:r>
      </w:ins>
      <w:ins w:id="108" w:author="Nelson, Jessica A [AGRON]" w:date="2023-01-12T10:56:00Z">
        <w:r>
          <w:t xml:space="preserve"> and IBI</w:t>
        </w:r>
      </w:ins>
    </w:p>
    <w:p w:rsidR="000C7056" w:rsidRDefault="000C7056" w:rsidP="004C144D">
      <w:pPr>
        <w:pStyle w:val="ListParagraph"/>
        <w:ind w:left="1440"/>
        <w:pPrChange w:id="109" w:author="Nelson, Jessica A [AGRON]" w:date="2023-01-12T10:4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1A4568" w:rsidRDefault="003521A5" w:rsidP="001A4568">
      <w:pPr>
        <w:pStyle w:val="ListParagraph"/>
        <w:numPr>
          <w:ilvl w:val="0"/>
          <w:numId w:val="1"/>
        </w:numPr>
        <w:rPr>
          <w:ins w:id="110" w:author="Nelson, Jessica A [AGRON]" w:date="2023-01-12T11:05:00Z"/>
          <w:b/>
        </w:rPr>
      </w:pPr>
      <w:r w:rsidRPr="005C1B9D">
        <w:rPr>
          <w:b/>
        </w:rPr>
        <w:t>Bioeconomic Analysis</w:t>
      </w:r>
    </w:p>
    <w:p w:rsidR="000C7056" w:rsidRDefault="000C7056" w:rsidP="001A4568">
      <w:pPr>
        <w:pStyle w:val="ListParagraph"/>
        <w:rPr>
          <w:ins w:id="111" w:author="Nelson, Jessica A [AGRON]" w:date="2023-01-12T11:05:00Z"/>
        </w:rPr>
      </w:pPr>
      <w:ins w:id="112" w:author="Nelson, Jessica A [AGRON]" w:date="2023-01-12T11:04:00Z">
        <w:r>
          <w:t xml:space="preserve">Michelle </w:t>
        </w:r>
        <w:proofErr w:type="spellStart"/>
        <w:r>
          <w:t>Soupir</w:t>
        </w:r>
        <w:proofErr w:type="spellEnd"/>
        <w:r w:rsidR="001A4568">
          <w:t xml:space="preserve"> lab’s research, found that </w:t>
        </w:r>
        <w:proofErr w:type="spellStart"/>
        <w:proofErr w:type="gramStart"/>
        <w:r w:rsidR="001A4568">
          <w:t>e.coli</w:t>
        </w:r>
        <w:proofErr w:type="spellEnd"/>
        <w:proofErr w:type="gramEnd"/>
        <w:r w:rsidR="001A4568">
          <w:t xml:space="preserve"> moves in the same way sediment moves across the landscape. P, sediment and </w:t>
        </w:r>
        <w:r w:rsidR="001A4568" w:rsidRPr="001A4568">
          <w:rPr>
            <w:i/>
          </w:rPr>
          <w:t>e. coli</w:t>
        </w:r>
        <w:r w:rsidR="001A4568">
          <w:t xml:space="preserve">. have similarities in ways to manage/control. Recent research in prairie strips. </w:t>
        </w:r>
      </w:ins>
    </w:p>
    <w:p w:rsidR="001A4568" w:rsidRPr="001A4568" w:rsidRDefault="001A4568" w:rsidP="001A4568">
      <w:pPr>
        <w:pStyle w:val="ListParagraph"/>
        <w:rPr>
          <w:b/>
        </w:rPr>
        <w:pPrChange w:id="113" w:author="Nelson, Jessica A [AGRON]" w:date="2023-01-12T11:05:00Z">
          <w:pPr>
            <w:pStyle w:val="ListParagraph"/>
            <w:numPr>
              <w:numId w:val="1"/>
            </w:numPr>
            <w:ind w:hanging="360"/>
          </w:pPr>
        </w:pPrChange>
      </w:pPr>
      <w:bookmarkStart w:id="114" w:name="_GoBack"/>
      <w:bookmarkEnd w:id="114"/>
    </w:p>
    <w:p w:rsidR="003521A5" w:rsidRPr="005C1B9D" w:rsidRDefault="003521A5" w:rsidP="003521A5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 xml:space="preserve">Nutrient removal wetlands </w:t>
      </w:r>
    </w:p>
    <w:p w:rsidR="008C16F2" w:rsidRDefault="008C16F2" w:rsidP="008C16F2">
      <w:pPr>
        <w:pStyle w:val="ListParagraph"/>
        <w:ind w:left="1440"/>
      </w:pPr>
      <w:r>
        <w:t>Instructions: edit the polygon boundaries, be cognizant about the variable storage impoundment height, select a handful or run all (need examples of how to edit these).</w:t>
      </w:r>
    </w:p>
    <w:p w:rsidR="008C16F2" w:rsidRDefault="008C16F2" w:rsidP="008C16F2">
      <w:pPr>
        <w:pStyle w:val="ListParagraph"/>
        <w:ind w:left="1440"/>
      </w:pPr>
      <w:r>
        <w:t>Potential Benefits = wildlife, water quality, maybe GHG (placement, seasonality), water quantity</w:t>
      </w:r>
    </w:p>
    <w:p w:rsidR="008C16F2" w:rsidRPr="005C1B9D" w:rsidRDefault="008C16F2" w:rsidP="008C16F2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lastRenderedPageBreak/>
        <w:t>Farm ponds</w:t>
      </w:r>
    </w:p>
    <w:p w:rsidR="008C16F2" w:rsidRDefault="008C16F2" w:rsidP="008C16F2">
      <w:pPr>
        <w:pStyle w:val="ListParagraph"/>
        <w:ind w:left="1440"/>
      </w:pPr>
      <w:r>
        <w:t>Notes: siting conditions in tool may need to be updated/improved</w:t>
      </w:r>
    </w:p>
    <w:p w:rsidR="008C16F2" w:rsidRDefault="008C16F2" w:rsidP="008C16F2">
      <w:pPr>
        <w:pStyle w:val="ListParagraph"/>
        <w:ind w:left="1440"/>
      </w:pPr>
      <w:r>
        <w:t>Potential benefits</w:t>
      </w:r>
    </w:p>
    <w:p w:rsidR="008C16F2" w:rsidRPr="005C1B9D" w:rsidRDefault="008C16F2" w:rsidP="008C16F2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Reconstructed wetlands</w:t>
      </w:r>
    </w:p>
    <w:p w:rsidR="008C16F2" w:rsidRDefault="008C16F2" w:rsidP="005C1B9D">
      <w:pPr>
        <w:pStyle w:val="ListParagraph"/>
        <w:ind w:left="1440"/>
      </w:pPr>
      <w:r>
        <w:t>Potential benefits: wildlife, water quality, maybe GHG, water quantity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Contour buffer strips</w:t>
      </w:r>
    </w:p>
    <w:p w:rsidR="005C1B9D" w:rsidRDefault="005C1B9D" w:rsidP="005C1B9D">
      <w:pPr>
        <w:pStyle w:val="ListParagraph"/>
        <w:ind w:left="1440"/>
      </w:pPr>
      <w:r>
        <w:t>Notes: prairie vs. cool-season grasses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Grass waterway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Bioreactor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Drainage water management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Saturated buffers</w:t>
      </w:r>
    </w:p>
    <w:p w:rsidR="005C1B9D" w:rsidRDefault="005C1B9D" w:rsidP="005C1B9D">
      <w:pPr>
        <w:pStyle w:val="ListParagraph"/>
        <w:ind w:left="1440"/>
      </w:pPr>
      <w:r>
        <w:t>Notes: riparian catchments and stream ecology uplift</w:t>
      </w:r>
    </w:p>
    <w:p w:rsidR="005C1B9D" w:rsidRPr="005C1B9D" w:rsidRDefault="005C1B9D" w:rsidP="005C1B9D">
      <w:pPr>
        <w:pStyle w:val="ListParagraph"/>
        <w:numPr>
          <w:ilvl w:val="1"/>
          <w:numId w:val="1"/>
        </w:numPr>
        <w:rPr>
          <w:u w:val="single"/>
        </w:rPr>
      </w:pPr>
      <w:r w:rsidRPr="005C1B9D">
        <w:rPr>
          <w:u w:val="single"/>
        </w:rPr>
        <w:t>Riparian buffers</w:t>
      </w:r>
    </w:p>
    <w:p w:rsidR="005C1B9D" w:rsidRDefault="005C1B9D" w:rsidP="005C1B9D">
      <w:pPr>
        <w:pStyle w:val="ListParagraph"/>
        <w:ind w:left="1440"/>
      </w:pPr>
      <w:r>
        <w:t>Notes: look at function and width to determine reduction benefits</w:t>
      </w:r>
    </w:p>
    <w:p w:rsidR="005C1B9D" w:rsidRDefault="005C1B9D" w:rsidP="005C1B9D">
      <w:pPr>
        <w:pStyle w:val="ListParagraph"/>
        <w:numPr>
          <w:ilvl w:val="1"/>
          <w:numId w:val="1"/>
        </w:numPr>
      </w:pPr>
      <w:r w:rsidRPr="005C1B9D">
        <w:rPr>
          <w:u w:val="single"/>
        </w:rPr>
        <w:t>Land use changes</w:t>
      </w:r>
    </w:p>
    <w:p w:rsidR="005C1B9D" w:rsidRDefault="005C1B9D" w:rsidP="005C1B9D">
      <w:pPr>
        <w:pStyle w:val="ListParagraph"/>
        <w:ind w:left="1440"/>
      </w:pPr>
      <w:r>
        <w:t>Notes: less equipment passes maybe less emissions, less released</w:t>
      </w:r>
    </w:p>
    <w:p w:rsidR="005C1B9D" w:rsidRDefault="005C1B9D" w:rsidP="005C1B9D">
      <w:pPr>
        <w:pStyle w:val="ListParagraph"/>
        <w:ind w:left="1440"/>
      </w:pPr>
      <w:r>
        <w:t xml:space="preserve">Practices: N inhibition, Extended rotation, </w:t>
      </w:r>
      <w:proofErr w:type="gramStart"/>
      <w:r>
        <w:t>Living</w:t>
      </w:r>
      <w:proofErr w:type="gramEnd"/>
      <w:r>
        <w:t xml:space="preserve"> mulch, Cover crops – seed mixes, Prairie cropping, </w:t>
      </w:r>
      <w:proofErr w:type="spellStart"/>
      <w:r>
        <w:t>Kernza</w:t>
      </w:r>
      <w:proofErr w:type="spellEnd"/>
    </w:p>
    <w:p w:rsidR="005C1B9D" w:rsidRDefault="005C1B9D" w:rsidP="005C1B9D"/>
    <w:sectPr w:rsidR="005C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C476F"/>
    <w:multiLevelType w:val="hybridMultilevel"/>
    <w:tmpl w:val="E592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62036"/>
    <w:multiLevelType w:val="hybridMultilevel"/>
    <w:tmpl w:val="04E6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, Jessica A [AGRON]">
    <w15:presenceInfo w15:providerId="AD" w15:userId="S-1-5-21-1659004503-1450960922-1606980848-989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6"/>
    <w:rsid w:val="000C7056"/>
    <w:rsid w:val="000E4341"/>
    <w:rsid w:val="001A04C0"/>
    <w:rsid w:val="001A4568"/>
    <w:rsid w:val="002A538C"/>
    <w:rsid w:val="002E3598"/>
    <w:rsid w:val="00302A7F"/>
    <w:rsid w:val="003521A5"/>
    <w:rsid w:val="00372CE2"/>
    <w:rsid w:val="003F4E66"/>
    <w:rsid w:val="004C144D"/>
    <w:rsid w:val="005C1B9D"/>
    <w:rsid w:val="007105BF"/>
    <w:rsid w:val="00786283"/>
    <w:rsid w:val="007A2777"/>
    <w:rsid w:val="008C16F2"/>
    <w:rsid w:val="00970BBA"/>
    <w:rsid w:val="00986330"/>
    <w:rsid w:val="009E2757"/>
    <w:rsid w:val="00A543E6"/>
    <w:rsid w:val="00AB6AEF"/>
    <w:rsid w:val="00C62DFC"/>
    <w:rsid w:val="00D00EC5"/>
    <w:rsid w:val="00DD0E7F"/>
    <w:rsid w:val="00E9603B"/>
    <w:rsid w:val="00EC7102"/>
    <w:rsid w:val="00E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9565"/>
  <w15:chartTrackingRefBased/>
  <w15:docId w15:val="{0C6D6ADC-03FA-4460-B3C0-F326F0FE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2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4</cp:revision>
  <dcterms:created xsi:type="dcterms:W3CDTF">2023-01-11T21:48:00Z</dcterms:created>
  <dcterms:modified xsi:type="dcterms:W3CDTF">2023-01-12T17:09:00Z</dcterms:modified>
</cp:coreProperties>
</file>